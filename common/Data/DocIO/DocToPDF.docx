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DA15" w14:textId="77777777" w:rsidR="001D38BF" w:rsidRPr="00683DC9" w:rsidRDefault="00AF6E60" w:rsidP="00531BC2">
      <w:pPr>
        <w:pStyle w:val="Heading1"/>
        <w:suppressLineNumbers/>
        <w:jc w:val="center"/>
        <w:rPr>
          <w:rFonts w:cstheme="minorHAnsi"/>
        </w:rPr>
      </w:pPr>
      <w:r w:rsidRPr="00683DC9">
        <w:rPr>
          <w:rFonts w:cstheme="minorHAnsi"/>
        </w:rPr>
        <w:t xml:space="preserve">Word to </w:t>
      </w:r>
      <w:r w:rsidR="007D3C19">
        <w:rPr>
          <w:rFonts w:cstheme="minorHAnsi"/>
        </w:rPr>
        <w:t>PDF</w:t>
      </w:r>
      <w:r w:rsidRPr="00683DC9">
        <w:rPr>
          <w:rFonts w:cstheme="minorHAnsi"/>
        </w:rPr>
        <w:t xml:space="preserve"> conversion</w:t>
      </w:r>
    </w:p>
    <w:p w14:paraId="3FEB4DB7" w14:textId="70A867A9" w:rsidR="001A4E73" w:rsidRDefault="001A4E73" w:rsidP="0004698E">
      <w:pPr>
        <w:pStyle w:val="t"/>
        <w:rPr>
          <w:color w:val="000000"/>
          <w:lang w:val="fr-FR" w:eastAsia="en-IN"/>
        </w:rPr>
      </w:pPr>
      <w:r w:rsidRPr="0004698E">
        <w:rPr>
          <w:noProof/>
          <w:lang w:eastAsia="en-US"/>
        </w:rPr>
        <w:drawing>
          <wp:anchor distT="0" distB="0" distL="114300" distR="114300" simplePos="0" relativeHeight="251655680" behindDoc="0" locked="1" layoutInCell="1" allowOverlap="1" wp14:anchorId="2531F21B" wp14:editId="32E6236D">
            <wp:simplePos x="0" y="0"/>
            <wp:positionH relativeFrom="column">
              <wp:posOffset>4933950</wp:posOffset>
            </wp:positionH>
            <wp:positionV relativeFrom="margin">
              <wp:posOffset>1644650</wp:posOffset>
            </wp:positionV>
            <wp:extent cx="1228725" cy="1228725"/>
            <wp:effectExtent l="266700" t="266700" r="238125" b="257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nBois_Christmas_tr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B03" w:rsidRPr="00414B03">
        <w:rPr>
          <w:color w:val="000000"/>
          <w:lang w:val="fr-FR" w:eastAsia="en-IN"/>
        </w:rPr>
        <w:t xml:space="preserve">Lorem ipsum dolor sit amet, lacus amet amet ultricies. </w:t>
      </w:r>
      <w:commentRangeStart w:id="0"/>
      <w:commentRangeStart w:id="1"/>
      <w:r w:rsidR="00414B03" w:rsidRPr="00414B03">
        <w:rPr>
          <w:color w:val="000000"/>
          <w:lang w:val="fr-FR" w:eastAsia="en-IN"/>
        </w:rPr>
        <w:t xml:space="preserve">Quisque </w:t>
      </w:r>
      <w:commentRangeEnd w:id="0"/>
      <w:r w:rsidR="003A2A71">
        <w:rPr>
          <w:rStyle w:val="CommentReference"/>
          <w:rFonts w:eastAsia="Times New Roman"/>
          <w:lang w:eastAsia="en-US"/>
        </w:rPr>
        <w:commentReference w:id="0"/>
      </w:r>
      <w:commentRangeEnd w:id="1"/>
      <w:r w:rsidR="00B03075">
        <w:rPr>
          <w:rStyle w:val="CommentReference"/>
          <w:rFonts w:eastAsia="Times New Roman"/>
          <w:lang w:eastAsia="en-US"/>
        </w:rPr>
        <w:commentReference w:id="1"/>
      </w:r>
      <w:r w:rsidR="00414B03" w:rsidRPr="00414B03">
        <w:rPr>
          <w:color w:val="000000"/>
          <w:lang w:val="fr-FR" w:eastAsia="en-IN"/>
        </w:rPr>
        <w:t xml:space="preserve">mi venenatis morbi libero, orci </w:t>
      </w:r>
      <w:r w:rsidR="00414B03" w:rsidRPr="005F3993">
        <w:rPr>
          <w:color w:val="000000"/>
          <w:lang w:val="fr-FR" w:eastAsia="en-IN"/>
        </w:rPr>
        <w:t xml:space="preserve"> </w:t>
      </w:r>
      <w:r w:rsidRPr="005F3993">
        <w:rPr>
          <w:color w:val="000000"/>
          <w:lang w:val="fr-FR" w:eastAsia="en-IN"/>
        </w:rPr>
        <w:t xml:space="preserve">dis, mi ut et class porta, massa ligula magna enim, aliquam orci </w:t>
      </w:r>
      <w:r w:rsidR="005F3993">
        <w:rPr>
          <w:color w:val="000000"/>
          <w:lang w:val="fr-FR" w:eastAsia="en-IN"/>
        </w:rPr>
        <w:t>vestibulum</w:t>
      </w:r>
    </w:p>
    <w:p w14:paraId="41114983" w14:textId="527175FB" w:rsidR="001A7E39" w:rsidRPr="001A7E39" w:rsidRDefault="000F2B4F" w:rsidP="00531BC2">
      <w:pPr>
        <w:pStyle w:val="t"/>
        <w:suppressLineNumbers/>
        <w:outlineLvl w:val="1"/>
        <w:rPr>
          <w:b/>
          <w:color w:val="000000"/>
          <w:sz w:val="28"/>
          <w:lang w:val="fr-FR" w:eastAsia="en-IN"/>
        </w:rPr>
      </w:pPr>
      <w:r>
        <w:rPr>
          <w:b/>
          <w:color w:val="000000"/>
          <w:sz w:val="28"/>
          <w:lang w:val="fr-FR" w:eastAsia="en-IN"/>
        </w:rPr>
        <w:t xml:space="preserve">Mathematical </w:t>
      </w:r>
      <w:r w:rsidR="001A7E39" w:rsidRPr="001A7E39">
        <w:rPr>
          <w:b/>
          <w:color w:val="000000"/>
          <w:sz w:val="28"/>
          <w:lang w:val="fr-FR" w:eastAsia="en-IN"/>
        </w:rPr>
        <w:t>Equation</w:t>
      </w:r>
    </w:p>
    <w:p w14:paraId="3BA39192" w14:textId="1F8DB3FB" w:rsidR="00C44CE0" w:rsidRPr="000F2B4F" w:rsidRDefault="000F2B4F" w:rsidP="00531BC2">
      <w:pPr>
        <w:pStyle w:val="t"/>
        <w:suppressLineNumbers/>
        <w:rPr>
          <w:color w:val="000000"/>
          <w:sz w:val="36"/>
          <w:lang w:val="fr-FR" w:eastAsia="en-I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36"/>
              <w:lang w:val="fr-FR" w:eastAsia="en-IN"/>
            </w:rPr>
            <m:t>f</m:t>
          </m:r>
          <m:d>
            <m:d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6"/>
              <w:lang w:val="fr-FR" w:eastAsia="en-IN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6"/>
              <w:lang w:val="fr-FR" w:eastAsia="en-IN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36"/>
                      <w:lang w:val="fr-FR" w:eastAsia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color w:val="000000"/>
                      <w:sz w:val="36"/>
                      <w:lang w:val="fr-FR" w:eastAsia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A3E78EE" w14:textId="77777777" w:rsidR="000F2B4F" w:rsidRPr="000F2B4F" w:rsidRDefault="000F2B4F" w:rsidP="00531BC2">
      <w:pPr>
        <w:pStyle w:val="t"/>
        <w:suppressLineNumbers/>
        <w:rPr>
          <w:b/>
          <w:color w:val="000000"/>
          <w:sz w:val="36"/>
          <w:lang w:val="fr-FR" w:eastAsia="en-IN"/>
        </w:rPr>
      </w:pPr>
    </w:p>
    <w:p w14:paraId="15B50F64" w14:textId="31F6EB7E" w:rsidR="001A4E73" w:rsidRPr="00DD49CF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50669F">
        <w:rPr>
          <w:b/>
          <w:color w:val="000000"/>
          <w:sz w:val="24"/>
          <w:szCs w:val="24"/>
          <w:lang w:val="fr-FR" w:eastAsia="en-IN"/>
          <w:rPrChange w:id="2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Turpis</w:t>
      </w:r>
      <w:r w:rsidRPr="00DD49CF">
        <w:rPr>
          <w:color w:val="000000"/>
          <w:sz w:val="24"/>
          <w:szCs w:val="24"/>
          <w:lang w:val="fr-FR" w:eastAsia="en-IN"/>
        </w:rPr>
        <w:t xml:space="preserve"> facilisis vitae consequat, cum a a, turpis dui consequat massa in dolor per, felis non amet.</w:t>
      </w:r>
    </w:p>
    <w:p w14:paraId="5E1C23C7" w14:textId="77777777" w:rsidR="001A4E73" w:rsidRPr="001A4E73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50669F">
        <w:rPr>
          <w:i/>
          <w:color w:val="000000"/>
          <w:sz w:val="24"/>
          <w:szCs w:val="24"/>
          <w:lang w:val="fr-FR" w:eastAsia="en-IN"/>
          <w:rPrChange w:id="3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Auctor</w:t>
      </w:r>
      <w:r w:rsidRPr="00DD49CF">
        <w:rPr>
          <w:color w:val="000000"/>
          <w:sz w:val="24"/>
          <w:szCs w:val="24"/>
          <w:lang w:val="fr-FR" w:eastAsia="en-IN"/>
        </w:rPr>
        <w:t xml:space="preserve"> eleifend in omnis elit vestibulum, donec non elementum tellus est mauris, id aliquam, at lacus, arcu pretium proin lacus dolor et. </w:t>
      </w:r>
      <w:r w:rsidRPr="001A4E73">
        <w:rPr>
          <w:color w:val="000000"/>
          <w:sz w:val="24"/>
          <w:szCs w:val="24"/>
          <w:lang w:val="fr-FR" w:eastAsia="en-IN"/>
        </w:rPr>
        <w:t>Eu tortor, vel ultrices amet dignissim mauris vehicula.</w:t>
      </w:r>
    </w:p>
    <w:p w14:paraId="789568D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50669F">
        <w:rPr>
          <w:color w:val="000000"/>
          <w:sz w:val="24"/>
          <w:szCs w:val="24"/>
          <w:u w:val="single"/>
          <w:lang w:val="fr-FR" w:eastAsia="en-IN"/>
          <w:rPrChange w:id="4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Lorem</w:t>
      </w:r>
      <w:r w:rsidRPr="001A4E73">
        <w:rPr>
          <w:color w:val="000000"/>
          <w:sz w:val="24"/>
          <w:szCs w:val="24"/>
          <w:lang w:val="fr-FR" w:eastAsia="en-IN"/>
        </w:rPr>
        <w:t xml:space="preserve"> tortor neque, purus taciti quis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16E3573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</w:p>
    <w:p w14:paraId="2A94EC69" w14:textId="6B06AE84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D66DB2">
        <w:rPr>
          <w:color w:val="000000"/>
          <w:sz w:val="24"/>
          <w:szCs w:val="24"/>
          <w:lang w:val="de-DE" w:eastAsia="en-IN"/>
        </w:rPr>
        <w:t xml:space="preserve">Vestibulum duis </w:t>
      </w:r>
      <w:ins w:id="5" w:author="Ramaraj Marimuthu [2]" w:date="2020-12-01T15:07:00Z">
        <w:r w:rsidR="006718F7" w:rsidRPr="006718F7">
          <w:rPr>
            <w:color w:val="000000"/>
            <w:sz w:val="24"/>
            <w:szCs w:val="24"/>
            <w:lang w:val="de-DE" w:eastAsia="en-IN"/>
          </w:rPr>
          <w:t xml:space="preserve">lacus amet amet </w:t>
        </w:r>
      </w:ins>
      <w:r w:rsidRPr="00D66DB2">
        <w:rPr>
          <w:color w:val="000000"/>
          <w:sz w:val="24"/>
          <w:szCs w:val="24"/>
          <w:lang w:val="de-DE" w:eastAsia="en-IN"/>
        </w:rPr>
        <w:t xml:space="preserve">integer diam mi libero felis, sollicitudin id dictum etiam blandit lacus, ac condimentum </w:t>
      </w:r>
      <w:r w:rsidR="0004698E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1" layoutInCell="1" allowOverlap="1" wp14:anchorId="1011940E" wp14:editId="0D699403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1495425" cy="1495425"/>
            <wp:effectExtent l="0" t="0" r="9525" b="9525"/>
            <wp:wrapTight wrapText="bothSides">
              <wp:wrapPolygon edited="1">
                <wp:start x="9906" y="0"/>
                <wp:lineTo x="2476" y="3027"/>
                <wp:lineTo x="2476" y="8805"/>
                <wp:lineTo x="0" y="10456"/>
                <wp:lineTo x="0" y="11832"/>
                <wp:lineTo x="5778" y="13208"/>
                <wp:lineTo x="3027" y="17610"/>
                <wp:lineTo x="2752" y="18436"/>
                <wp:lineTo x="6879" y="20637"/>
                <wp:lineTo x="9906" y="21462"/>
                <wp:lineTo x="11282" y="21462"/>
                <wp:lineTo x="12932" y="21462"/>
                <wp:lineTo x="18711" y="18436"/>
                <wp:lineTo x="18436" y="13208"/>
                <wp:lineTo x="19398" y="11281"/>
                <wp:lineTo x="21600" y="9906"/>
                <wp:lineTo x="18711" y="8805"/>
                <wp:lineTo x="18161" y="4403"/>
                <wp:lineTo x="19261" y="3577"/>
                <wp:lineTo x="18436" y="2752"/>
                <wp:lineTo x="11282" y="0"/>
                <wp:lineTo x="9906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6DB2">
        <w:rPr>
          <w:color w:val="000000"/>
          <w:sz w:val="24"/>
          <w:szCs w:val="24"/>
          <w:lang w:val="de-DE" w:eastAsia="en-IN"/>
        </w:rPr>
        <w:t>magna dictumst interdum et,</w:t>
      </w:r>
    </w:p>
    <w:p w14:paraId="2E3E4A6B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r w:rsidRPr="006A5DD2">
        <w:rPr>
          <w:color w:val="000000"/>
          <w:sz w:val="24"/>
          <w:szCs w:val="24"/>
          <w:lang w:val="es-MX" w:eastAsia="en-IN"/>
        </w:rPr>
        <w:t xml:space="preserve">nam commodo mi habitasse enim fringilla nunc, amet aliquam sapien per tortor luctus. </w:t>
      </w:r>
      <w:commentRangeStart w:id="6"/>
      <w:r w:rsidRPr="006A5DD2">
        <w:rPr>
          <w:color w:val="000000"/>
          <w:sz w:val="24"/>
          <w:szCs w:val="24"/>
          <w:lang w:val="es-MX" w:eastAsia="en-IN"/>
        </w:rPr>
        <w:t>Conubia voluptates at nunc, congue lectus, malesuada nulla.</w:t>
      </w:r>
    </w:p>
    <w:p w14:paraId="26B9AF48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r w:rsidRPr="006A5DD2">
        <w:rPr>
          <w:color w:val="000000"/>
          <w:sz w:val="24"/>
          <w:szCs w:val="24"/>
          <w:lang w:val="es-MX" w:eastAsia="en-IN"/>
        </w:rPr>
        <w:t>Rutrum quo morbi, feugiat sed mi turpis,</w:t>
      </w:r>
      <w:r w:rsidR="00B01BC5" w:rsidRPr="006A5DD2">
        <w:rPr>
          <w:color w:val="000000"/>
          <w:sz w:val="24"/>
          <w:szCs w:val="24"/>
          <w:lang w:val="es-MX" w:eastAsia="en-IN"/>
        </w:rPr>
        <w:t xml:space="preserve"> ac cursus integer ornare dolor</w:t>
      </w:r>
      <w:r w:rsidR="00281526" w:rsidRPr="006A5DD2">
        <w:rPr>
          <w:color w:val="000000"/>
          <w:sz w:val="24"/>
          <w:szCs w:val="24"/>
          <w:lang w:val="es-MX" w:eastAsia="en-IN"/>
        </w:rPr>
        <w:t xml:space="preserve"> </w:t>
      </w:r>
      <w:r w:rsidRPr="006A5DD2">
        <w:rPr>
          <w:color w:val="000000"/>
          <w:sz w:val="24"/>
          <w:szCs w:val="24"/>
          <w:lang w:val="es-MX" w:eastAsia="en-IN"/>
        </w:rPr>
        <w:t>Purus dui in et tincidunt</w:t>
      </w:r>
      <w:commentRangeEnd w:id="6"/>
      <w:r w:rsidR="00656BA8">
        <w:rPr>
          <w:rStyle w:val="CommentReference"/>
        </w:rPr>
        <w:commentReference w:id="6"/>
      </w:r>
      <w:r w:rsidRPr="006A5DD2">
        <w:rPr>
          <w:color w:val="000000"/>
          <w:sz w:val="24"/>
          <w:szCs w:val="24"/>
          <w:lang w:val="es-MX" w:eastAsia="en-IN"/>
        </w:rPr>
        <w:t>, sed eros pede adipiscing tellus, est suscipit nulla,</w:t>
      </w:r>
    </w:p>
    <w:p w14:paraId="3C8630C7" w14:textId="77777777" w:rsidR="001A4E73" w:rsidRPr="00DB4056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6A5DD2">
        <w:rPr>
          <w:color w:val="000000"/>
          <w:sz w:val="24"/>
          <w:szCs w:val="24"/>
          <w:lang w:val="es-MX" w:eastAsia="en-IN"/>
        </w:rPr>
        <w:t xml:space="preserve">arcu nec fringilla vel aliquam, mollis lorem rerum hac vestibulum ante nullam. </w:t>
      </w:r>
      <w:r w:rsidRPr="00BB6F84">
        <w:rPr>
          <w:color w:val="000000"/>
          <w:sz w:val="24"/>
          <w:szCs w:val="24"/>
          <w:lang w:val="en-IN" w:eastAsia="en-IN"/>
          <w:rPrChange w:id="7" w:author="Suriya Balamurugan" w:date="2021-02-22T18:31:00Z">
            <w:rPr>
              <w:color w:val="000000"/>
              <w:sz w:val="24"/>
              <w:szCs w:val="24"/>
              <w:lang w:val="es-MX" w:eastAsia="en-IN"/>
            </w:rPr>
          </w:rPrChange>
        </w:rPr>
        <w:t xml:space="preserve">Volutpat a lectus, lorem pulvinar quis. </w:t>
      </w:r>
      <w:r w:rsidRPr="00DB4056">
        <w:rPr>
          <w:color w:val="000000"/>
          <w:sz w:val="24"/>
          <w:szCs w:val="24"/>
          <w:lang w:val="en-IN" w:eastAsia="en-IN"/>
        </w:rPr>
        <w:t>Lobortis vehicula in imperdiet orci urna.</w:t>
      </w:r>
    </w:p>
    <w:p w14:paraId="030A110C" w14:textId="77777777" w:rsidR="002A0BBC" w:rsidRPr="006A5DD2" w:rsidRDefault="0041196C" w:rsidP="002A0BBC">
      <w:pPr>
        <w:pStyle w:val="t"/>
        <w:rPr>
          <w:color w:val="000000"/>
          <w:lang w:val="es-MX" w:eastAsia="en-IN"/>
        </w:rPr>
      </w:pPr>
      <w:r w:rsidRPr="00BB6F84">
        <w:rPr>
          <w:color w:val="000000"/>
          <w:lang w:val="en-IN" w:eastAsia="en-IN"/>
          <w:rPrChange w:id="8" w:author="Suriya Balamurugan" w:date="2021-02-22T18:31:00Z">
            <w:rPr>
              <w:color w:val="000000"/>
              <w:lang w:val="es-MX" w:eastAsia="en-IN"/>
            </w:rPr>
          </w:rPrChange>
        </w:rPr>
        <w:t xml:space="preserve">Lorem ipsum dolor sit amet, lacus amet amet ultricies. </w:t>
      </w:r>
      <w:r w:rsidRPr="0041196C">
        <w:rPr>
          <w:color w:val="000000"/>
          <w:lang w:val="es-MX" w:eastAsia="en-IN"/>
        </w:rPr>
        <w:t>Quisque mi venenatis morbi libero, orci dis, mi ut et class porta, massa ligula magna enim, aliquam orci vestibulum tempus.</w:t>
      </w:r>
    </w:p>
    <w:p w14:paraId="343CA92A" w14:textId="77777777" w:rsidR="002A0BBC" w:rsidRPr="00DB4056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>Turpis facilisis vitae consequat, cum a a, turpis dui consequat massa in dolor per, felis non amet.</w:t>
      </w:r>
    </w:p>
    <w:p w14:paraId="163285C2" w14:textId="77777777" w:rsidR="002A0BBC" w:rsidRPr="001A4E73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 xml:space="preserve">Auctor eleifend in omnis elit vestibulum, donec non elementum tellus est mauris, id aliquam, at lacus, arcu pretium proin lacus dolor et. </w:t>
      </w:r>
      <w:r w:rsidRPr="001A4E73">
        <w:rPr>
          <w:color w:val="000000"/>
          <w:sz w:val="24"/>
          <w:szCs w:val="24"/>
          <w:lang w:val="fr-FR" w:eastAsia="en-IN"/>
        </w:rPr>
        <w:t>Eu tortor, vel ultrices amet dignissim mauris vehicula.</w:t>
      </w:r>
    </w:p>
    <w:p w14:paraId="2B421142" w14:textId="77777777" w:rsidR="002A0BBC" w:rsidRPr="00D66DB2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1A4E73">
        <w:rPr>
          <w:color w:val="000000"/>
          <w:sz w:val="24"/>
          <w:szCs w:val="24"/>
          <w:lang w:val="fr-FR" w:eastAsia="en-IN"/>
        </w:rPr>
        <w:t xml:space="preserve">Lorem tortor neque, purus taciti quis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209CEA25" w14:textId="77777777" w:rsidR="00D13240" w:rsidRPr="00D66DB2" w:rsidRDefault="002A0BBC" w:rsidP="000F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65F91"/>
          <w:sz w:val="28"/>
          <w:lang w:val="de-DE"/>
        </w:rPr>
      </w:pPr>
      <w:r w:rsidRPr="00D66DB2">
        <w:rPr>
          <w:color w:val="000000"/>
          <w:sz w:val="24"/>
          <w:szCs w:val="24"/>
          <w:lang w:val="de-DE" w:eastAsia="en-IN"/>
        </w:rPr>
        <w:t>Vestibulum duis integer diam mi libero f</w:t>
      </w:r>
      <w:r w:rsidR="003422F6" w:rsidRPr="00D66DB2">
        <w:rPr>
          <w:color w:val="000000"/>
          <w:sz w:val="24"/>
          <w:szCs w:val="24"/>
          <w:lang w:val="de-DE" w:eastAsia="en-IN"/>
        </w:rPr>
        <w:t xml:space="preserve">elis, sollicitudin id dictum </w:t>
      </w:r>
      <w:r w:rsidR="00DB4056" w:rsidRPr="00D66DB2">
        <w:rPr>
          <w:color w:val="000000"/>
          <w:sz w:val="24"/>
          <w:szCs w:val="24"/>
          <w:lang w:val="de-DE" w:eastAsia="en-IN"/>
        </w:rPr>
        <w:t>am blandit lacus, ac condimentu</w:t>
      </w:r>
      <w:r w:rsidRPr="00D66DB2">
        <w:rPr>
          <w:color w:val="000000"/>
          <w:sz w:val="24"/>
          <w:szCs w:val="24"/>
          <w:lang w:val="de-DE" w:eastAsia="en-IN"/>
        </w:rPr>
        <w:t xml:space="preserve"> magna dictumst interdum et,</w:t>
      </w:r>
      <w:r w:rsidR="00DB4056" w:rsidRPr="00D66DB2">
        <w:rPr>
          <w:color w:val="000000"/>
          <w:sz w:val="24"/>
          <w:szCs w:val="24"/>
          <w:lang w:val="de-DE" w:eastAsia="en-IN"/>
        </w:rPr>
        <w:t xml:space="preserve"> magna dictumst interdum.</w:t>
      </w:r>
      <w:r w:rsidR="00D13240" w:rsidRPr="00D66DB2">
        <w:rPr>
          <w:b/>
          <w:color w:val="365F91"/>
          <w:sz w:val="28"/>
          <w:lang w:val="de-DE"/>
        </w:rPr>
        <w:br w:type="page"/>
      </w:r>
    </w:p>
    <w:p w14:paraId="3ECF46C3" w14:textId="77777777" w:rsidR="00E24059" w:rsidRPr="00683DC9" w:rsidRDefault="00FE39C9" w:rsidP="00531BC2">
      <w:pPr>
        <w:pStyle w:val="Heading2"/>
        <w:spacing w:after="400"/>
        <w:jc w:val="center"/>
        <w:rPr>
          <w:rFonts w:cstheme="minorHAnsi"/>
          <w:sz w:val="24"/>
          <w:szCs w:val="24"/>
        </w:rPr>
      </w:pPr>
      <w:r w:rsidRPr="00683DC9">
        <w:rPr>
          <w:rFonts w:cstheme="minorHAnsi"/>
          <w:sz w:val="24"/>
          <w:szCs w:val="24"/>
        </w:rPr>
        <w:lastRenderedPageBreak/>
        <w:t>Northwind Suppliers</w:t>
      </w:r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2956"/>
        <w:gridCol w:w="1645"/>
        <w:gridCol w:w="1678"/>
        <w:gridCol w:w="1438"/>
        <w:gridCol w:w="1279"/>
      </w:tblGrid>
      <w:tr w:rsidR="00717768" w:rsidRPr="00700675" w14:paraId="70B22DFB" w14:textId="77777777" w:rsidTr="00D8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0DA7EF5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ID</w:t>
            </w:r>
          </w:p>
        </w:tc>
        <w:tc>
          <w:tcPr>
            <w:tcW w:w="2956" w:type="dxa"/>
          </w:tcPr>
          <w:p w14:paraId="494547DB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Company Name</w:t>
            </w:r>
          </w:p>
        </w:tc>
        <w:tc>
          <w:tcPr>
            <w:tcW w:w="1645" w:type="dxa"/>
          </w:tcPr>
          <w:p w14:paraId="01E28803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Contact Name</w:t>
            </w:r>
          </w:p>
        </w:tc>
        <w:tc>
          <w:tcPr>
            <w:tcW w:w="1678" w:type="dxa"/>
          </w:tcPr>
          <w:p w14:paraId="6A887A5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Address</w:t>
            </w:r>
          </w:p>
        </w:tc>
        <w:tc>
          <w:tcPr>
            <w:tcW w:w="1438" w:type="dxa"/>
          </w:tcPr>
          <w:p w14:paraId="10CA054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City</w:t>
            </w:r>
          </w:p>
        </w:tc>
        <w:tc>
          <w:tcPr>
            <w:tcW w:w="1279" w:type="dxa"/>
          </w:tcPr>
          <w:p w14:paraId="3138F23F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Country</w:t>
            </w:r>
          </w:p>
        </w:tc>
      </w:tr>
      <w:tr w:rsidR="00717768" w:rsidRPr="00700675" w14:paraId="60F1F2F4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E9AE0E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2956" w:type="dxa"/>
          </w:tcPr>
          <w:p w14:paraId="16B20AC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commentRangeStart w:id="9"/>
            <w:commentRangeStart w:id="10"/>
            <w:commentRangeStart w:id="11"/>
            <w:r w:rsidRPr="00700675">
              <w:rPr>
                <w:noProof/>
                <w:sz w:val="22"/>
                <w:szCs w:val="22"/>
              </w:rPr>
              <w:t>Exotic Liquids</w:t>
            </w:r>
            <w:commentRangeEnd w:id="9"/>
            <w:r w:rsidR="006020A9">
              <w:rPr>
                <w:rStyle w:val="CommentReference"/>
              </w:rPr>
              <w:commentReference w:id="9"/>
            </w:r>
            <w:commentRangeEnd w:id="10"/>
            <w:r w:rsidR="00E25ED2">
              <w:rPr>
                <w:rStyle w:val="CommentReference"/>
              </w:rPr>
              <w:commentReference w:id="10"/>
            </w:r>
            <w:commentRangeEnd w:id="11"/>
            <w:r w:rsidR="00583C56">
              <w:rPr>
                <w:rStyle w:val="CommentReference"/>
              </w:rPr>
              <w:commentReference w:id="11"/>
            </w:r>
          </w:p>
        </w:tc>
        <w:tc>
          <w:tcPr>
            <w:tcW w:w="1645" w:type="dxa"/>
          </w:tcPr>
          <w:p w14:paraId="4753610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Charlotte Cooper</w:t>
            </w:r>
          </w:p>
        </w:tc>
        <w:tc>
          <w:tcPr>
            <w:tcW w:w="1678" w:type="dxa"/>
          </w:tcPr>
          <w:p w14:paraId="64BF593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49 Gilbert St.</w:t>
            </w:r>
          </w:p>
        </w:tc>
        <w:tc>
          <w:tcPr>
            <w:tcW w:w="1438" w:type="dxa"/>
          </w:tcPr>
          <w:p w14:paraId="1BCE418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London</w:t>
            </w:r>
          </w:p>
        </w:tc>
        <w:tc>
          <w:tcPr>
            <w:tcW w:w="1279" w:type="dxa"/>
          </w:tcPr>
          <w:p w14:paraId="52B410B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68C87C6D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D02568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2956" w:type="dxa"/>
          </w:tcPr>
          <w:p w14:paraId="1DBD60D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 Cajun Delights</w:t>
            </w:r>
          </w:p>
        </w:tc>
        <w:tc>
          <w:tcPr>
            <w:tcW w:w="1645" w:type="dxa"/>
          </w:tcPr>
          <w:p w14:paraId="0539DB8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Shelley Burke</w:t>
            </w:r>
          </w:p>
        </w:tc>
        <w:tc>
          <w:tcPr>
            <w:tcW w:w="1678" w:type="dxa"/>
          </w:tcPr>
          <w:p w14:paraId="17A66F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P.O. Box 78934</w:t>
            </w:r>
          </w:p>
        </w:tc>
        <w:tc>
          <w:tcPr>
            <w:tcW w:w="1438" w:type="dxa"/>
          </w:tcPr>
          <w:p w14:paraId="670F7B1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</w:t>
            </w:r>
          </w:p>
        </w:tc>
        <w:tc>
          <w:tcPr>
            <w:tcW w:w="1279" w:type="dxa"/>
          </w:tcPr>
          <w:p w14:paraId="57F18D5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5846224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E5A4D6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2956" w:type="dxa"/>
          </w:tcPr>
          <w:p w14:paraId="1958EA5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Grandma Kelly's Homestead</w:t>
            </w:r>
          </w:p>
        </w:tc>
        <w:tc>
          <w:tcPr>
            <w:tcW w:w="1645" w:type="dxa"/>
          </w:tcPr>
          <w:p w14:paraId="03222DB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Regina Murphy</w:t>
            </w:r>
          </w:p>
        </w:tc>
        <w:tc>
          <w:tcPr>
            <w:tcW w:w="1678" w:type="dxa"/>
          </w:tcPr>
          <w:p w14:paraId="5140D53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707 Oxford Rd.</w:t>
            </w:r>
          </w:p>
        </w:tc>
        <w:tc>
          <w:tcPr>
            <w:tcW w:w="1438" w:type="dxa"/>
          </w:tcPr>
          <w:p w14:paraId="3F3FA17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Ann Arbor</w:t>
            </w:r>
          </w:p>
        </w:tc>
        <w:tc>
          <w:tcPr>
            <w:tcW w:w="1279" w:type="dxa"/>
          </w:tcPr>
          <w:p w14:paraId="0722AC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11FA5906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E3D6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2956" w:type="dxa"/>
          </w:tcPr>
          <w:p w14:paraId="72A5C3E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 Traders</w:t>
            </w:r>
          </w:p>
        </w:tc>
        <w:tc>
          <w:tcPr>
            <w:tcW w:w="1645" w:type="dxa"/>
          </w:tcPr>
          <w:p w14:paraId="5C592C9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Yoshi Nagase</w:t>
            </w:r>
          </w:p>
        </w:tc>
        <w:tc>
          <w:tcPr>
            <w:tcW w:w="1678" w:type="dxa"/>
          </w:tcPr>
          <w:p w14:paraId="6410753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9-8 Sekimai Musashino-shi</w:t>
            </w:r>
          </w:p>
        </w:tc>
        <w:tc>
          <w:tcPr>
            <w:tcW w:w="1438" w:type="dxa"/>
          </w:tcPr>
          <w:p w14:paraId="666CDEE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</w:t>
            </w:r>
          </w:p>
        </w:tc>
        <w:tc>
          <w:tcPr>
            <w:tcW w:w="1279" w:type="dxa"/>
          </w:tcPr>
          <w:p w14:paraId="79B0E2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FBBFBB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4C3600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5</w:t>
            </w:r>
          </w:p>
        </w:tc>
        <w:tc>
          <w:tcPr>
            <w:tcW w:w="2956" w:type="dxa"/>
          </w:tcPr>
          <w:p w14:paraId="4EC355AA" w14:textId="77777777" w:rsidR="00717768" w:rsidRPr="000C25A3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0C25A3">
              <w:rPr>
                <w:noProof/>
                <w:sz w:val="22"/>
                <w:szCs w:val="22"/>
                <w:lang w:val="fr-FR"/>
              </w:rPr>
              <w:t>Cooperativa de Quesos 'Las Cabras'</w:t>
            </w:r>
          </w:p>
        </w:tc>
        <w:tc>
          <w:tcPr>
            <w:tcW w:w="1645" w:type="dxa"/>
          </w:tcPr>
          <w:p w14:paraId="36BA3C8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Antonio del Valle Saavedra </w:t>
            </w:r>
          </w:p>
        </w:tc>
        <w:tc>
          <w:tcPr>
            <w:tcW w:w="1678" w:type="dxa"/>
          </w:tcPr>
          <w:p w14:paraId="21B1558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Calle del Rosal 4</w:t>
            </w:r>
          </w:p>
        </w:tc>
        <w:tc>
          <w:tcPr>
            <w:tcW w:w="1438" w:type="dxa"/>
          </w:tcPr>
          <w:p w14:paraId="2B2BA66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Oviedo</w:t>
            </w:r>
          </w:p>
        </w:tc>
        <w:tc>
          <w:tcPr>
            <w:tcW w:w="1279" w:type="dxa"/>
          </w:tcPr>
          <w:p w14:paraId="449C001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Spain</w:t>
            </w:r>
          </w:p>
        </w:tc>
      </w:tr>
      <w:tr w:rsidR="00717768" w:rsidRPr="00700675" w14:paraId="1322641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9B4B6B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6</w:t>
            </w:r>
          </w:p>
        </w:tc>
        <w:tc>
          <w:tcPr>
            <w:tcW w:w="2956" w:type="dxa"/>
          </w:tcPr>
          <w:p w14:paraId="04D30B9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Mayumi's</w:t>
            </w:r>
          </w:p>
        </w:tc>
        <w:tc>
          <w:tcPr>
            <w:tcW w:w="1645" w:type="dxa"/>
          </w:tcPr>
          <w:p w14:paraId="2F6F4EC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 Ohno</w:t>
            </w:r>
          </w:p>
        </w:tc>
        <w:tc>
          <w:tcPr>
            <w:tcW w:w="1678" w:type="dxa"/>
          </w:tcPr>
          <w:p w14:paraId="5C2F173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92 Setsuko Chuo-ku</w:t>
            </w:r>
          </w:p>
        </w:tc>
        <w:tc>
          <w:tcPr>
            <w:tcW w:w="1438" w:type="dxa"/>
          </w:tcPr>
          <w:p w14:paraId="159A85C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Osaka</w:t>
            </w:r>
          </w:p>
        </w:tc>
        <w:tc>
          <w:tcPr>
            <w:tcW w:w="1279" w:type="dxa"/>
          </w:tcPr>
          <w:p w14:paraId="640AF3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D74297F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66CD0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</w:t>
            </w:r>
          </w:p>
        </w:tc>
        <w:tc>
          <w:tcPr>
            <w:tcW w:w="2956" w:type="dxa"/>
          </w:tcPr>
          <w:p w14:paraId="67D3627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Pavlova, Ltd.</w:t>
            </w:r>
          </w:p>
        </w:tc>
        <w:tc>
          <w:tcPr>
            <w:tcW w:w="1645" w:type="dxa"/>
          </w:tcPr>
          <w:p w14:paraId="337698C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Ian Devling</w:t>
            </w:r>
          </w:p>
        </w:tc>
        <w:tc>
          <w:tcPr>
            <w:tcW w:w="1678" w:type="dxa"/>
          </w:tcPr>
          <w:p w14:paraId="67CEC5D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74 Rose St. Moonie Ponds</w:t>
            </w:r>
          </w:p>
        </w:tc>
        <w:tc>
          <w:tcPr>
            <w:tcW w:w="1438" w:type="dxa"/>
          </w:tcPr>
          <w:p w14:paraId="02884C2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Melbourne</w:t>
            </w:r>
          </w:p>
        </w:tc>
        <w:tc>
          <w:tcPr>
            <w:tcW w:w="1279" w:type="dxa"/>
          </w:tcPr>
          <w:p w14:paraId="41DF4558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Australia</w:t>
            </w:r>
          </w:p>
        </w:tc>
      </w:tr>
      <w:tr w:rsidR="00717768" w:rsidRPr="00700675" w14:paraId="65ABE983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C68C68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8</w:t>
            </w:r>
          </w:p>
        </w:tc>
        <w:tc>
          <w:tcPr>
            <w:tcW w:w="2956" w:type="dxa"/>
          </w:tcPr>
          <w:p w14:paraId="3A94F7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Specialty Biscuits, Ltd.</w:t>
            </w:r>
          </w:p>
        </w:tc>
        <w:tc>
          <w:tcPr>
            <w:tcW w:w="1645" w:type="dxa"/>
          </w:tcPr>
          <w:p w14:paraId="7FDEDD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Peter Wilson</w:t>
            </w:r>
          </w:p>
        </w:tc>
        <w:tc>
          <w:tcPr>
            <w:tcW w:w="1678" w:type="dxa"/>
          </w:tcPr>
          <w:p w14:paraId="23F08D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29 King's Way</w:t>
            </w:r>
          </w:p>
        </w:tc>
        <w:tc>
          <w:tcPr>
            <w:tcW w:w="1438" w:type="dxa"/>
          </w:tcPr>
          <w:p w14:paraId="5E684AB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Manchester</w:t>
            </w:r>
          </w:p>
        </w:tc>
        <w:tc>
          <w:tcPr>
            <w:tcW w:w="1279" w:type="dxa"/>
          </w:tcPr>
          <w:p w14:paraId="6207F0C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23C78543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0F2A38C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</w:t>
            </w:r>
          </w:p>
        </w:tc>
        <w:tc>
          <w:tcPr>
            <w:tcW w:w="2956" w:type="dxa"/>
          </w:tcPr>
          <w:p w14:paraId="61D1239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PB Knäckebröd AB</w:t>
            </w:r>
          </w:p>
        </w:tc>
        <w:tc>
          <w:tcPr>
            <w:tcW w:w="1645" w:type="dxa"/>
          </w:tcPr>
          <w:p w14:paraId="2F4FA7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Lars Peterson</w:t>
            </w:r>
          </w:p>
        </w:tc>
        <w:tc>
          <w:tcPr>
            <w:tcW w:w="1678" w:type="dxa"/>
          </w:tcPr>
          <w:p w14:paraId="1DE19F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Kaloadagatan 13</w:t>
            </w:r>
          </w:p>
        </w:tc>
        <w:tc>
          <w:tcPr>
            <w:tcW w:w="1438" w:type="dxa"/>
          </w:tcPr>
          <w:p w14:paraId="73B6756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Göteborg</w:t>
            </w:r>
          </w:p>
        </w:tc>
        <w:tc>
          <w:tcPr>
            <w:tcW w:w="1279" w:type="dxa"/>
          </w:tcPr>
          <w:p w14:paraId="39C3B36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Sweden </w:t>
            </w:r>
          </w:p>
        </w:tc>
      </w:tr>
      <w:tr w:rsidR="00717768" w:rsidRPr="00700675" w14:paraId="5F7ECFB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850304F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10</w:t>
            </w:r>
          </w:p>
        </w:tc>
        <w:tc>
          <w:tcPr>
            <w:tcW w:w="2956" w:type="dxa"/>
          </w:tcPr>
          <w:p w14:paraId="775A1FC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Refrescos Americanas LTDA</w:t>
            </w:r>
          </w:p>
        </w:tc>
        <w:tc>
          <w:tcPr>
            <w:tcW w:w="1645" w:type="dxa"/>
          </w:tcPr>
          <w:p w14:paraId="578261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Carlos Diaz</w:t>
            </w:r>
          </w:p>
        </w:tc>
        <w:tc>
          <w:tcPr>
            <w:tcW w:w="1678" w:type="dxa"/>
          </w:tcPr>
          <w:p w14:paraId="3FD3D85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Av. das Americanas 12.890</w:t>
            </w:r>
          </w:p>
        </w:tc>
        <w:tc>
          <w:tcPr>
            <w:tcW w:w="1438" w:type="dxa"/>
          </w:tcPr>
          <w:p w14:paraId="3D1E8C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São Paulo</w:t>
            </w:r>
          </w:p>
        </w:tc>
        <w:tc>
          <w:tcPr>
            <w:tcW w:w="1279" w:type="dxa"/>
          </w:tcPr>
          <w:p w14:paraId="57F7FBA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Brazil</w:t>
            </w:r>
          </w:p>
        </w:tc>
      </w:tr>
      <w:tr w:rsidR="00717768" w:rsidRPr="00700675" w14:paraId="3D202CD5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EF2D42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11</w:t>
            </w:r>
          </w:p>
        </w:tc>
        <w:tc>
          <w:tcPr>
            <w:tcW w:w="2956" w:type="dxa"/>
          </w:tcPr>
          <w:p w14:paraId="64C2AD7E" w14:textId="77777777" w:rsidR="00717768" w:rsidRPr="00E24059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AT"/>
              </w:rPr>
            </w:pPr>
            <w:r w:rsidRPr="00E24059">
              <w:rPr>
                <w:noProof/>
                <w:sz w:val="22"/>
                <w:szCs w:val="22"/>
                <w:lang w:val="de-AT"/>
              </w:rPr>
              <w:t>Heli Süßwaren GmbH &amp; Co. KG</w:t>
            </w:r>
          </w:p>
        </w:tc>
        <w:tc>
          <w:tcPr>
            <w:tcW w:w="1645" w:type="dxa"/>
          </w:tcPr>
          <w:p w14:paraId="1B86B13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Petra Winkler</w:t>
            </w:r>
          </w:p>
        </w:tc>
        <w:tc>
          <w:tcPr>
            <w:tcW w:w="1678" w:type="dxa"/>
          </w:tcPr>
          <w:p w14:paraId="194A2B4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Tiergartenstraße 5</w:t>
            </w:r>
          </w:p>
        </w:tc>
        <w:tc>
          <w:tcPr>
            <w:tcW w:w="1438" w:type="dxa"/>
          </w:tcPr>
          <w:p w14:paraId="4D6C27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Berlin</w:t>
            </w:r>
          </w:p>
        </w:tc>
        <w:tc>
          <w:tcPr>
            <w:tcW w:w="1279" w:type="dxa"/>
          </w:tcPr>
          <w:p w14:paraId="492F782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0374FC3E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664AC9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12</w:t>
            </w:r>
          </w:p>
        </w:tc>
        <w:tc>
          <w:tcPr>
            <w:tcW w:w="2956" w:type="dxa"/>
          </w:tcPr>
          <w:p w14:paraId="2F3ED6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Plutzer Lebensmittelgroßmärkte AG</w:t>
            </w:r>
          </w:p>
        </w:tc>
        <w:tc>
          <w:tcPr>
            <w:tcW w:w="1645" w:type="dxa"/>
          </w:tcPr>
          <w:p w14:paraId="18BAD9EA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Martin Bein</w:t>
            </w:r>
          </w:p>
        </w:tc>
        <w:tc>
          <w:tcPr>
            <w:tcW w:w="1678" w:type="dxa"/>
          </w:tcPr>
          <w:p w14:paraId="534699E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Bogenallee 51</w:t>
            </w:r>
          </w:p>
        </w:tc>
        <w:tc>
          <w:tcPr>
            <w:tcW w:w="1438" w:type="dxa"/>
          </w:tcPr>
          <w:p w14:paraId="568C3AF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Frankfurt</w:t>
            </w:r>
          </w:p>
        </w:tc>
        <w:tc>
          <w:tcPr>
            <w:tcW w:w="1279" w:type="dxa"/>
          </w:tcPr>
          <w:p w14:paraId="5CBE1693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391D08B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9FD8D2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13</w:t>
            </w:r>
          </w:p>
        </w:tc>
        <w:tc>
          <w:tcPr>
            <w:tcW w:w="2956" w:type="dxa"/>
          </w:tcPr>
          <w:p w14:paraId="4F1CAE3D" w14:textId="77777777" w:rsidR="00717768" w:rsidRPr="00D66DB2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DE"/>
              </w:rPr>
            </w:pPr>
            <w:r w:rsidRPr="00D66DB2">
              <w:rPr>
                <w:noProof/>
                <w:sz w:val="22"/>
                <w:szCs w:val="22"/>
                <w:lang w:val="de-DE"/>
              </w:rPr>
              <w:t>Nord-Ost-Fisch Handelsgesellschaft mbH</w:t>
            </w:r>
          </w:p>
        </w:tc>
        <w:tc>
          <w:tcPr>
            <w:tcW w:w="1645" w:type="dxa"/>
          </w:tcPr>
          <w:p w14:paraId="1A55464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 Petersen</w:t>
            </w:r>
          </w:p>
        </w:tc>
        <w:tc>
          <w:tcPr>
            <w:tcW w:w="1678" w:type="dxa"/>
          </w:tcPr>
          <w:p w14:paraId="5476161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commentRangeStart w:id="12"/>
            <w:r w:rsidRPr="00700675">
              <w:rPr>
                <w:noProof/>
                <w:sz w:val="22"/>
                <w:szCs w:val="22"/>
              </w:rPr>
              <w:t>Frahmredder 112a</w:t>
            </w:r>
            <w:commentRangeEnd w:id="12"/>
            <w:r w:rsidR="003B7843">
              <w:rPr>
                <w:rStyle w:val="CommentReference"/>
              </w:rPr>
              <w:commentReference w:id="12"/>
            </w:r>
          </w:p>
        </w:tc>
        <w:tc>
          <w:tcPr>
            <w:tcW w:w="1438" w:type="dxa"/>
          </w:tcPr>
          <w:p w14:paraId="513B4E3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Cuxhaven</w:t>
            </w:r>
          </w:p>
        </w:tc>
        <w:tc>
          <w:tcPr>
            <w:tcW w:w="1279" w:type="dxa"/>
          </w:tcPr>
          <w:p w14:paraId="6B33B11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73AA98EA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E4DE4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14</w:t>
            </w:r>
          </w:p>
        </w:tc>
        <w:tc>
          <w:tcPr>
            <w:tcW w:w="2956" w:type="dxa"/>
          </w:tcPr>
          <w:p w14:paraId="4C2F21C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Formaggi Fortini s.r.l.</w:t>
            </w:r>
          </w:p>
        </w:tc>
        <w:tc>
          <w:tcPr>
            <w:tcW w:w="1645" w:type="dxa"/>
          </w:tcPr>
          <w:p w14:paraId="4730AC8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Elio Rossi</w:t>
            </w:r>
          </w:p>
        </w:tc>
        <w:tc>
          <w:tcPr>
            <w:tcW w:w="1678" w:type="dxa"/>
          </w:tcPr>
          <w:p w14:paraId="3157CF4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Viale Dante, 75</w:t>
            </w:r>
          </w:p>
        </w:tc>
        <w:tc>
          <w:tcPr>
            <w:tcW w:w="1438" w:type="dxa"/>
          </w:tcPr>
          <w:p w14:paraId="10B8740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Ravenna</w:t>
            </w:r>
          </w:p>
        </w:tc>
        <w:tc>
          <w:tcPr>
            <w:tcW w:w="1279" w:type="dxa"/>
          </w:tcPr>
          <w:p w14:paraId="0F48B73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Italy</w:t>
            </w:r>
          </w:p>
        </w:tc>
      </w:tr>
      <w:tr w:rsidR="00717768" w:rsidRPr="00700675" w14:paraId="3D8686C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2B94F94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15</w:t>
            </w:r>
          </w:p>
        </w:tc>
        <w:tc>
          <w:tcPr>
            <w:tcW w:w="2956" w:type="dxa"/>
          </w:tcPr>
          <w:p w14:paraId="4A2EC34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Norske Meierier</w:t>
            </w:r>
          </w:p>
        </w:tc>
        <w:tc>
          <w:tcPr>
            <w:tcW w:w="1645" w:type="dxa"/>
          </w:tcPr>
          <w:p w14:paraId="7F070F0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Beate Vileid</w:t>
            </w:r>
          </w:p>
        </w:tc>
        <w:tc>
          <w:tcPr>
            <w:tcW w:w="1678" w:type="dxa"/>
          </w:tcPr>
          <w:p w14:paraId="4CD95AC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Hatlevegen 5</w:t>
            </w:r>
          </w:p>
        </w:tc>
        <w:tc>
          <w:tcPr>
            <w:tcW w:w="1438" w:type="dxa"/>
          </w:tcPr>
          <w:p w14:paraId="497BBA3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Sandvika</w:t>
            </w:r>
          </w:p>
        </w:tc>
        <w:tc>
          <w:tcPr>
            <w:tcW w:w="1279" w:type="dxa"/>
          </w:tcPr>
          <w:p w14:paraId="2AA2AAF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Norway</w:t>
            </w:r>
          </w:p>
        </w:tc>
      </w:tr>
      <w:tr w:rsidR="00717768" w:rsidRPr="00700675" w14:paraId="2ABE925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EE269C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16</w:t>
            </w:r>
          </w:p>
        </w:tc>
        <w:tc>
          <w:tcPr>
            <w:tcW w:w="2956" w:type="dxa"/>
          </w:tcPr>
          <w:p w14:paraId="074C1B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Bigfoot Breweries</w:t>
            </w:r>
          </w:p>
        </w:tc>
        <w:tc>
          <w:tcPr>
            <w:tcW w:w="1645" w:type="dxa"/>
          </w:tcPr>
          <w:p w14:paraId="0DB83B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Cheryl Saylor</w:t>
            </w:r>
          </w:p>
        </w:tc>
        <w:tc>
          <w:tcPr>
            <w:tcW w:w="1678" w:type="dxa"/>
          </w:tcPr>
          <w:p w14:paraId="6FC667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3400 - 8th Avenue Suite 210</w:t>
            </w:r>
          </w:p>
        </w:tc>
        <w:tc>
          <w:tcPr>
            <w:tcW w:w="1438" w:type="dxa"/>
          </w:tcPr>
          <w:p w14:paraId="297CDA56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Bend</w:t>
            </w:r>
          </w:p>
        </w:tc>
        <w:tc>
          <w:tcPr>
            <w:tcW w:w="1279" w:type="dxa"/>
          </w:tcPr>
          <w:p w14:paraId="35D0EA7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603CBFC6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00202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17</w:t>
            </w:r>
          </w:p>
        </w:tc>
        <w:tc>
          <w:tcPr>
            <w:tcW w:w="2956" w:type="dxa"/>
          </w:tcPr>
          <w:p w14:paraId="5BDDE27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Svensk Sjöföda AB</w:t>
            </w:r>
          </w:p>
        </w:tc>
        <w:tc>
          <w:tcPr>
            <w:tcW w:w="1645" w:type="dxa"/>
          </w:tcPr>
          <w:p w14:paraId="6A44C9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Michael Björn</w:t>
            </w:r>
          </w:p>
        </w:tc>
        <w:tc>
          <w:tcPr>
            <w:tcW w:w="1678" w:type="dxa"/>
          </w:tcPr>
          <w:p w14:paraId="6BE442F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Brovallavägen 231</w:t>
            </w:r>
          </w:p>
        </w:tc>
        <w:tc>
          <w:tcPr>
            <w:tcW w:w="1438" w:type="dxa"/>
          </w:tcPr>
          <w:p w14:paraId="2EEABB8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Stockholm</w:t>
            </w:r>
          </w:p>
        </w:tc>
        <w:tc>
          <w:tcPr>
            <w:tcW w:w="1279" w:type="dxa"/>
          </w:tcPr>
          <w:p w14:paraId="7E2804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Sweden</w:t>
            </w:r>
          </w:p>
        </w:tc>
      </w:tr>
      <w:tr w:rsidR="00717768" w:rsidRPr="00700675" w14:paraId="1344CAE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5F42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18</w:t>
            </w:r>
          </w:p>
        </w:tc>
        <w:tc>
          <w:tcPr>
            <w:tcW w:w="2956" w:type="dxa"/>
          </w:tcPr>
          <w:p w14:paraId="34C48B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Aux joyeux ecclésiastiques</w:t>
            </w:r>
          </w:p>
        </w:tc>
        <w:tc>
          <w:tcPr>
            <w:tcW w:w="1645" w:type="dxa"/>
          </w:tcPr>
          <w:p w14:paraId="732B9FE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Guylène Nodier</w:t>
            </w:r>
          </w:p>
        </w:tc>
        <w:tc>
          <w:tcPr>
            <w:tcW w:w="1678" w:type="dxa"/>
          </w:tcPr>
          <w:p w14:paraId="6BA34E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203, Rue des Francs-Bourgeois</w:t>
            </w:r>
          </w:p>
        </w:tc>
        <w:tc>
          <w:tcPr>
            <w:tcW w:w="1438" w:type="dxa"/>
          </w:tcPr>
          <w:p w14:paraId="72FE7A9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Paris</w:t>
            </w:r>
          </w:p>
        </w:tc>
        <w:tc>
          <w:tcPr>
            <w:tcW w:w="1279" w:type="dxa"/>
          </w:tcPr>
          <w:p w14:paraId="27B2D9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France</w:t>
            </w:r>
          </w:p>
        </w:tc>
      </w:tr>
      <w:tr w:rsidR="00717768" w:rsidRPr="00700675" w14:paraId="66F9F044" w14:textId="77777777" w:rsidTr="000C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12906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19</w:t>
            </w:r>
          </w:p>
        </w:tc>
        <w:tc>
          <w:tcPr>
            <w:tcW w:w="2956" w:type="dxa"/>
          </w:tcPr>
          <w:p w14:paraId="2DF08BA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England Seafood Cannery</w:t>
            </w:r>
          </w:p>
        </w:tc>
        <w:tc>
          <w:tcPr>
            <w:tcW w:w="1645" w:type="dxa"/>
          </w:tcPr>
          <w:p w14:paraId="002B84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Robb Merchant</w:t>
            </w:r>
          </w:p>
        </w:tc>
        <w:tc>
          <w:tcPr>
            <w:tcW w:w="1678" w:type="dxa"/>
          </w:tcPr>
          <w:p w14:paraId="208EB5D9" w14:textId="77777777" w:rsidR="00374AF3" w:rsidRPr="00700675" w:rsidRDefault="00374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Order Processing Dept.</w:t>
            </w:r>
          </w:p>
          <w:p w14:paraId="1DE312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2100 Paul Revere Blvd.</w:t>
            </w:r>
          </w:p>
        </w:tc>
        <w:tc>
          <w:tcPr>
            <w:tcW w:w="1438" w:type="dxa"/>
          </w:tcPr>
          <w:p w14:paraId="2B3AA0F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Boston</w:t>
            </w:r>
          </w:p>
        </w:tc>
        <w:tc>
          <w:tcPr>
            <w:tcW w:w="1279" w:type="dxa"/>
          </w:tcPr>
          <w:p w14:paraId="033D6FE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USA</w:t>
            </w:r>
          </w:p>
        </w:tc>
      </w:tr>
    </w:tbl>
    <w:p w14:paraId="1D833F44" w14:textId="77777777" w:rsidR="00717768" w:rsidRDefault="00717768" w:rsidP="000C25A3">
      <w:pPr>
        <w:pStyle w:val="t"/>
      </w:pPr>
    </w:p>
    <w:p w14:paraId="4F1EE706" w14:textId="77777777" w:rsidR="00317063" w:rsidRDefault="00317063" w:rsidP="000C25A3">
      <w:pPr>
        <w:pStyle w:val="t"/>
      </w:pPr>
    </w:p>
    <w:p w14:paraId="6F91AA6B" w14:textId="77777777" w:rsidR="00317063" w:rsidRDefault="00317063" w:rsidP="000C25A3">
      <w:pPr>
        <w:pStyle w:val="t"/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69"/>
        <w:gridCol w:w="4571"/>
      </w:tblGrid>
      <w:tr w:rsidR="00317063" w:rsidRPr="00317063" w14:paraId="6863B8D1" w14:textId="77777777" w:rsidTr="00FB6C28">
        <w:trPr>
          <w:trHeight w:val="1070"/>
        </w:trPr>
        <w:tc>
          <w:tcPr>
            <w:tcW w:w="4569" w:type="dxa"/>
            <w:shd w:val="clear" w:color="auto" w:fill="auto"/>
            <w:vAlign w:val="center"/>
          </w:tcPr>
          <w:p w14:paraId="4243B186" w14:textId="77777777" w:rsidR="00317063" w:rsidRPr="00317063" w:rsidRDefault="00317063" w:rsidP="00317063">
            <w:pPr>
              <w:jc w:val="center"/>
              <w:rPr>
                <w:rFonts w:eastAsia="MS Mincho"/>
                <w:b/>
                <w:color w:val="4472C4"/>
                <w:sz w:val="26"/>
                <w:szCs w:val="24"/>
                <w:lang w:eastAsia="ja-JP"/>
              </w:rPr>
            </w:pPr>
            <w:r w:rsidRPr="00317063">
              <w:rPr>
                <w:rFonts w:eastAsia="MS Mincho"/>
                <w:b/>
                <w:color w:val="4472C4"/>
                <w:sz w:val="26"/>
                <w:szCs w:val="24"/>
                <w:lang w:eastAsia="ja-JP"/>
              </w:rPr>
              <w:lastRenderedPageBreak/>
              <w:t>Northwind Traders</w:t>
            </w:r>
          </w:p>
        </w:tc>
        <w:tc>
          <w:tcPr>
            <w:tcW w:w="4571" w:type="dxa"/>
            <w:shd w:val="clear" w:color="auto" w:fill="auto"/>
          </w:tcPr>
          <w:p w14:paraId="39FE35D3" w14:textId="77777777" w:rsidR="00317063" w:rsidRPr="00317063" w:rsidRDefault="00317063" w:rsidP="00317063">
            <w:pPr>
              <w:jc w:val="center"/>
              <w:rPr>
                <w:rFonts w:eastAsia="MS Mincho"/>
                <w:b/>
                <w:color w:val="000080"/>
                <w:sz w:val="26"/>
                <w:szCs w:val="24"/>
                <w:lang w:eastAsia="ja-JP"/>
              </w:rPr>
            </w:pPr>
            <w:r w:rsidRPr="00317063">
              <w:rPr>
                <w:rFonts w:eastAsia="MS Mincho"/>
                <w:noProof/>
                <w:sz w:val="24"/>
                <w:szCs w:val="24"/>
              </w:rPr>
              <w:drawing>
                <wp:inline distT="0" distB="0" distL="0" distR="0" wp14:anchorId="265FF00A" wp14:editId="498864E8">
                  <wp:extent cx="1762125" cy="476250"/>
                  <wp:effectExtent l="0" t="0" r="9525" b="0"/>
                  <wp:docPr id="3" name="Picture 3" descr="Northwi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6099C" w14:textId="77777777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</w:p>
    <w:p w14:paraId="669B7DC9" w14:textId="09544D5F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  <w:r>
        <w:rPr>
          <w:noProof/>
          <w:color w:val="333333"/>
        </w:rPr>
        <mc:AlternateContent>
          <mc:Choice Requires="wps">
            <w:drawing>
              <wp:inline distT="0" distB="0" distL="0" distR="0" wp14:anchorId="1093F7BE" wp14:editId="1793F73D">
                <wp:extent cx="6238875" cy="381000"/>
                <wp:effectExtent l="0" t="0" r="28575" b="101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C32F5" w14:textId="77777777" w:rsidR="00317063" w:rsidRDefault="00317063" w:rsidP="00317063">
                            <w:pPr>
                              <w:pStyle w:val="NormalWeb"/>
                              <w:spacing w:line="360" w:lineRule="auto"/>
                            </w:pPr>
                            <w:r w:rsidRPr="00376B50">
                              <w:rPr>
                                <w:lang w:val="it-IT"/>
                              </w:rPr>
                              <w:t xml:space="preserve">The </w:t>
                            </w:r>
                            <w:r w:rsidRPr="00376B50">
                              <w:rPr>
                                <w:u w:val="dash"/>
                                <w:lang w:val="it-IT"/>
                              </w:rPr>
                              <w:t xml:space="preserve">Northwind sample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lang w:val="it-IT"/>
                              </w:rPr>
                              <w:t>database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(</w:t>
                            </w:r>
                            <w:r w:rsidRPr="00376B50">
                              <w:rPr>
                                <w:u w:val="dashDotDotHeavy"/>
                                <w:lang w:val="it-IT"/>
                              </w:rPr>
                              <w:t xml:space="preserve">Northwind.mdb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) is included with </w:t>
                            </w:r>
                            <w:r w:rsidRPr="00376B50">
                              <w:rPr>
                                <w:u w:val="dashDotHeavy"/>
                                <w:lang w:val="it-IT"/>
                              </w:rPr>
                              <w:t xml:space="preserve">all versions of Access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. It provides data you can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u w:val="dashedHeavy"/>
                                <w:lang w:val="it-IT"/>
                              </w:rPr>
                              <w:t>experiment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with and </w:t>
                            </w:r>
                            <w:r w:rsidRPr="00376B50">
                              <w:rPr>
                                <w:u w:val="dashLong"/>
                                <w:lang w:val="it-IT"/>
                              </w:rPr>
                              <w:t>database objects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that </w:t>
                            </w:r>
                            <w:r w:rsidRPr="00376B50">
                              <w:rPr>
                                <w:u w:val="dashLongHeavy"/>
                                <w:lang w:val="it-IT"/>
                              </w:rPr>
                              <w:t xml:space="preserve">demonstrate features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you might want to </w:t>
                            </w:r>
                            <w:r w:rsidRPr="00376B50">
                              <w:rPr>
                                <w:u w:val="dotDash"/>
                                <w:lang w:val="it-IT"/>
                              </w:rPr>
                              <w:t xml:space="preserve">implement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in your own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databases. </w:t>
                            </w:r>
                            <w:r w:rsidRPr="00376B50">
                              <w:rPr>
                                <w:u w:val="dotDotDash"/>
                                <w:lang w:val="it-IT"/>
                              </w:rPr>
                              <w:t xml:space="preserve">Using Northwind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you can </w:t>
                            </w:r>
                            <w:r w:rsidRPr="00376B50">
                              <w:rPr>
                                <w:u w:val="dotted"/>
                                <w:lang w:val="it-IT"/>
                              </w:rPr>
                              <w:t xml:space="preserve">become familiar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with how a </w:t>
                            </w:r>
                            <w:r w:rsidRPr="00376B50">
                              <w:rPr>
                                <w:u w:val="dottedHeavy"/>
                                <w:lang w:val="it-IT"/>
                              </w:rPr>
                              <w:t xml:space="preserve">relational database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is structured and how the</w:t>
                            </w:r>
                            <w:r w:rsidRPr="009E02D7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u w:val="double"/>
                                <w:lang w:val="it-IT"/>
                              </w:rPr>
                              <w:t xml:space="preserve">database objects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work together to help you </w:t>
                            </w:r>
                            <w:r w:rsidRPr="00376B50">
                              <w:rPr>
                                <w:u w:val="wavyHeavy"/>
                                <w:lang w:val="it-IT"/>
                              </w:rPr>
                              <w:t>enter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</w:t>
                            </w:r>
                            <w:r w:rsidRPr="00376B50">
                              <w:rPr>
                                <w:u w:val="thick"/>
                                <w:lang w:val="it-IT"/>
                              </w:rPr>
                              <w:t xml:space="preserve">store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</w:t>
                            </w:r>
                            <w:r w:rsidRPr="00376B50">
                              <w:rPr>
                                <w:u w:val="wave"/>
                                <w:lang w:val="it-IT"/>
                              </w:rPr>
                              <w:t>manipulate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and </w:t>
                            </w:r>
                            <w:r w:rsidRPr="00376B50">
                              <w:rPr>
                                <w:u w:val="wavyDouble"/>
                                <w:lang w:val="it-IT"/>
                              </w:rPr>
                              <w:t xml:space="preserve">print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your data</w:t>
                            </w:r>
                            <w:r w:rsidRPr="00376B5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93F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91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" fillcolor="white [3201]" strokeweight=".5pt">
                <v:textbox style="mso-fit-shape-to-text:t">
                  <w:txbxContent>
                    <w:p w14:paraId="39EC32F5" w14:textId="77777777" w:rsidR="00317063" w:rsidRDefault="00317063" w:rsidP="00317063">
                      <w:pPr>
                        <w:pStyle w:val="NormalWeb"/>
                        <w:spacing w:line="360" w:lineRule="auto"/>
                      </w:pPr>
                      <w:r w:rsidRPr="00487540">
                        <w:rPr>
                          <w:u w:val="words"/>
                          <w:lang w:val="it-IT"/>
                        </w:rPr>
                        <w:t xml:space="preserve">The Northwind sample database (Northwind.mdb) is included with all versions of Access. It </w:t>
                      </w:r>
                      <w:r w:rsidRPr="00487540">
                        <w:rPr>
                          <w:u w:val="dashedHeavy"/>
                          <w:lang w:val="it-IT"/>
                        </w:rPr>
                        <w:t>provides data you can experiment with and database objects that demonstrate features you might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487540">
                        <w:rPr>
                          <w:u w:val="dashLong"/>
                          <w:lang w:val="it-IT"/>
                        </w:rPr>
                        <w:t>want to implement in your own databases. Using Northwind, you can become familiar with how a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487540">
                        <w:rPr>
                          <w:u w:val="dashLongHeavy"/>
                          <w:lang w:val="it-IT"/>
                        </w:rPr>
                        <w:t>relational database is structured and how the database objects work together to help you enter,</w:t>
                      </w:r>
                      <w:r w:rsidRPr="009140BE">
                        <w:rPr>
                          <w:lang w:val="it-IT"/>
                        </w:rPr>
                        <w:t xml:space="preserve"> </w:t>
                      </w:r>
                      <w:r w:rsidRPr="00487540">
                        <w:rPr>
                          <w:u w:val="dashDotHeavy"/>
                          <w:lang w:val="it-IT"/>
                        </w:rPr>
                        <w:t>store, manipulate, and print your data.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2FD89" w14:textId="0551AFAB" w:rsidR="00D05AE6" w:rsidRDefault="00D05AE6" w:rsidP="00317063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p w14:paraId="1F4D0BF3" w14:textId="60512D0C" w:rsidR="00BB6F84" w:rsidRPr="00693CEA" w:rsidRDefault="00273507" w:rsidP="00BB6F84">
      <w:pPr>
        <w:shd w:val="clear" w:color="auto" w:fill="FFFFFF"/>
        <w:spacing w:after="120"/>
        <w:jc w:val="center"/>
        <w:textAlignment w:val="baseline"/>
        <w:rPr>
          <w:b/>
          <w:bCs/>
          <w:color w:val="333333"/>
          <w:sz w:val="28"/>
          <w:szCs w:val="28"/>
          <w:lang w:val="en-IN" w:eastAsia="fr-FR"/>
        </w:rPr>
      </w:pPr>
      <w:r>
        <w:rPr>
          <w:noProof/>
          <w:color w:val="333333"/>
          <w:lang w:val="es-MX"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B591C1" wp14:editId="4601EC82">
                <wp:simplePos x="0" y="0"/>
                <wp:positionH relativeFrom="column">
                  <wp:posOffset>654050</wp:posOffset>
                </wp:positionH>
                <wp:positionV relativeFrom="paragraph">
                  <wp:posOffset>247650</wp:posOffset>
                </wp:positionV>
                <wp:extent cx="5003800" cy="4876800"/>
                <wp:effectExtent l="0" t="0" r="635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4876800"/>
                          <a:chOff x="0" y="0"/>
                          <a:chExt cx="5003800" cy="48768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10EBC7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Requirement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5706" y="43803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31F1CE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C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C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635000" y="111760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1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1654BC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BD9587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5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5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219200" y="2209800"/>
                            <a:ext cx="2501900" cy="488950"/>
                            <a:chOff x="0" y="12700"/>
                            <a:chExt cx="2501900" cy="488950"/>
                          </a:xfrm>
                        </wpg:grpSpPr>
                        <wps:wsp>
                          <wps:cNvPr id="24" name="Flowchart: Preparation 2"/>
                          <wps:cNvSpPr/>
                          <wps:spPr>
                            <a:xfrm>
                              <a:off x="0" y="1270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1E1ECD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90989A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803400" y="32956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27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3B4F00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525AA3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7030A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501900" y="43878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31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BFC6D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Maintenance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5"/>
                          <wps:cNvSpPr/>
                          <wps:spPr>
                            <a:xfrm>
                              <a:off x="65705" y="54754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BFB9F0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F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F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Graphic 55" descr="Arrow: Clockwise curve"/>
                        <wps:cNvSpPr/>
                        <wps:spPr>
                          <a:xfrm rot="9600000">
                            <a:off x="1295400" y="4191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55" descr="Arrow: Clockwise curve"/>
                        <wps:cNvSpPr/>
                        <wps:spPr>
                          <a:xfrm rot="9600000">
                            <a:off x="2514600" y="26162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55" descr="Arrow: Clockwise curve"/>
                        <wps:cNvSpPr/>
                        <wps:spPr>
                          <a:xfrm rot="9600000">
                            <a:off x="3175000" y="37020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55" descr="Arrow: Clockwise curve"/>
                        <wps:cNvSpPr/>
                        <wps:spPr>
                          <a:xfrm rot="9600000">
                            <a:off x="1968500" y="15303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591C1" id="Group 35" o:spid="_x0000_s1027" style="position:absolute;left:0;text-align:left;margin-left:51.5pt;margin-top:19.5pt;width:394pt;height:384pt;z-index:251658240;mso-position-horizontal-relative:text;mso-position-vertical-relative:text;mso-height-relative:margin" coordsize="50038,4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">
                <v:group id="Group 18" o:spid="_x0000_s1028" style="position:absolute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lowchart: Preparation 2" o:spid="_x0000_s1029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" adj="-11796480,,5400" path="m,5000l849,,8000,r2000,5000l8000,10000r-6000,l,5000xe" fillcolor="#ffc00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3210EBC7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Requirement Analysis</w:t>
                          </w:r>
                        </w:p>
                      </w:txbxContent>
                    </v:textbox>
                  </v:shape>
                  <v:shape id="Rectangle 5" o:spid="_x0000_s1030" style="position:absolute;left:657;top:438;width:5823;height:3987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4E31F1CE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FFC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C00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7" o:spid="_x0000_s1031" style="position:absolute;left:6350;top:11176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lowchart: Preparation 2" o:spid="_x0000_s1032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" adj="-11796480,,5400" path="m,5000l849,,8000,r2000,5000l8000,10000r-6000,l,5000xe" fillcolor="#00b05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6D1654BC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Design</w:t>
                          </w:r>
                        </w:p>
                      </w:txbxContent>
                    </v:textbox>
                  </v:shape>
                  <v:shape id="Rectangle 5" o:spid="_x0000_s1033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0CBD9587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00B05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5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3" o:spid="_x0000_s1034" style="position:absolute;left:12192;top:22098;width:25019;height:4889" coordorigin=",127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lowchart: Preparation 2" o:spid="_x0000_s1035" style="position:absolute;top:127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" adj="-11796480,,5400" path="m,5000l849,,8000,r2000,5000l8000,10000r-6000,l,5000xe" fillcolor="red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601E1ECD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Rectangle 5" o:spid="_x0000_s1036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7E90989A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000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6" o:spid="_x0000_s1037" style="position:absolute;left:18034;top:32956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lowchart: Preparation 2" o:spid="_x0000_s1038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" adj="-11796480,,5400" path="m,5000l849,,8000,r2000,5000l8000,10000r-6000,l,5000xe" fillcolor="#7030a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0C3B4F00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Testing</w:t>
                          </w:r>
                        </w:p>
                      </w:txbxContent>
                    </v:textbox>
                  </v:shape>
                  <v:shape id="Rectangle 5" o:spid="_x0000_s1039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A525AA3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7030A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7030A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9" o:spid="_x0000_s1040" style="position:absolute;left:25019;top:43878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lowchart: Preparation 2" o:spid="_x0000_s1041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" adj="-11796480,,5400" path="m,5000l849,,8000,r2000,5000l8000,10000r-6000,l,5000xe" fillcolor="#00b0f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246BFC6D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Maintenance</w:t>
                          </w:r>
                        </w:p>
                      </w:txbxContent>
                    </v:textbox>
                  </v:shape>
                  <v:shape id="Rectangle 5" o:spid="_x0000_s1042" style="position:absolute;left:657;top:547;width:5823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DBFB9F0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00B0F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F0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Graphic 55" o:spid="_x0000_s1043" alt="Arrow: Clockwise curve" style="position:absolute;left:12954;top:4191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" path="m559594,712020v,,-228600,-71437,-228600,-476250l464344,235770,235744,7170c235744,4312,7144,235770,7144,235770r123825,c130969,236722,166211,622485,559594,712020xe" fillcolor="#00b05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4" alt="Arrow: Clockwise curve" style="position:absolute;left:25146;top:26162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" path="m559594,712020v,,-228600,-71437,-228600,-476250l464344,235770,235744,7170c235744,4312,7144,235770,7144,235770r123825,c130969,236722,166211,622485,559594,712020xe" fillcolor="#7030a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5" alt="Arrow: Clockwise curve" style="position:absolute;left:31750;top:37020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" path="m559594,712020v,,-228600,-71437,-228600,-476250l464344,235770,235744,7170c235744,4312,7144,235770,7144,235770r123825,c130969,236722,166211,622485,559594,712020xe" fillcolor="#00b0f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6" alt="Arrow: Clockwise curve" style="position:absolute;left:19685;top:15303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" path="m559594,712020v,,-228600,-71437,-228600,-476250l464344,235770,235744,7170c235744,4312,7144,235770,7144,235770r123825,c130969,236722,166211,622485,559594,712020xe" fillcolor="red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</v:group>
            </w:pict>
          </mc:Fallback>
        </mc:AlternateContent>
      </w:r>
      <w:r w:rsidR="00BB6F84" w:rsidRPr="00693CEA">
        <w:rPr>
          <w:b/>
          <w:bCs/>
          <w:color w:val="333333"/>
          <w:sz w:val="28"/>
          <w:szCs w:val="28"/>
          <w:lang w:val="en-IN" w:eastAsia="fr-FR"/>
        </w:rPr>
        <w:t>Software Development Life Cycle</w:t>
      </w:r>
    </w:p>
    <w:p w14:paraId="69D021FF" w14:textId="7B96B957" w:rsidR="00BB6F84" w:rsidRPr="00D05AE6" w:rsidRDefault="00BB6F84" w:rsidP="00BB6F84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p w14:paraId="29CCD4EA" w14:textId="77777777" w:rsidR="00BB6F84" w:rsidRPr="00D05AE6" w:rsidRDefault="00BB6F84" w:rsidP="00317063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sectPr w:rsidR="00BB6F84" w:rsidRPr="00D05AE6" w:rsidSect="000F2B4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maraj Marimuthu" w:date="2021-08-25T13:12:00Z" w:initials="RM">
    <w:p w14:paraId="05C4BE06" w14:textId="490C02CB" w:rsidR="003A2A71" w:rsidRDefault="003A2A71">
      <w:pPr>
        <w:pStyle w:val="CommentText"/>
      </w:pPr>
      <w:r>
        <w:rPr>
          <w:rStyle w:val="CommentReference"/>
        </w:rPr>
        <w:annotationRef/>
      </w:r>
      <w:r>
        <w:t>Please add some more contents.</w:t>
      </w:r>
    </w:p>
  </w:comment>
  <w:comment w:id="1" w:author="Hemalatha Chiranjeevulu" w:date="2021-08-25T13:41:00Z" w:initials="HC">
    <w:p w14:paraId="35D43DCD" w14:textId="09588A7B" w:rsidR="00B03075" w:rsidRDefault="00B03075">
      <w:pPr>
        <w:pStyle w:val="CommentText"/>
      </w:pPr>
      <w:r>
        <w:rPr>
          <w:rStyle w:val="CommentReference"/>
        </w:rPr>
        <w:annotationRef/>
      </w:r>
      <w:r>
        <w:t>Added new content</w:t>
      </w:r>
    </w:p>
  </w:comment>
  <w:comment w:id="6" w:author="Ramaraj Marimuthu" w:date="2021-08-25T11:35:00Z" w:initials="RM">
    <w:p w14:paraId="082DFAB3" w14:textId="795A9EBC" w:rsidR="00656BA8" w:rsidRDefault="00656BA8">
      <w:pPr>
        <w:pStyle w:val="CommentText"/>
      </w:pPr>
      <w:r>
        <w:rPr>
          <w:rStyle w:val="CommentReference"/>
        </w:rPr>
        <w:annotationRef/>
      </w:r>
      <w:r>
        <w:t xml:space="preserve">Can you please resolve the spell check </w:t>
      </w:r>
      <w:r w:rsidR="00E25ED2">
        <w:t>errors here?</w:t>
      </w:r>
    </w:p>
  </w:comment>
  <w:comment w:id="9" w:author="Hemalatha Chiranjeevulu" w:date="2021-08-25T11:23:00Z" w:initials="HC">
    <w:p w14:paraId="198269EA" w14:textId="161455C4" w:rsidR="006020A9" w:rsidRDefault="006020A9">
      <w:pPr>
        <w:pStyle w:val="CommentText"/>
      </w:pPr>
      <w:r>
        <w:rPr>
          <w:rStyle w:val="CommentReference"/>
        </w:rPr>
        <w:annotationRef/>
      </w:r>
      <w:r>
        <w:t>Is this is the right company name?</w:t>
      </w:r>
    </w:p>
  </w:comment>
  <w:comment w:id="10" w:author="Ramaraj Marimuthu" w:date="2021-08-25T11:37:00Z" w:initials="RM">
    <w:p w14:paraId="2488890F" w14:textId="118FA857" w:rsidR="00E25ED2" w:rsidRDefault="00E25ED2">
      <w:pPr>
        <w:pStyle w:val="CommentText"/>
      </w:pPr>
      <w:r>
        <w:rPr>
          <w:rStyle w:val="CommentReference"/>
        </w:rPr>
        <w:annotationRef/>
      </w:r>
      <w:r>
        <w:t>No. Please modify the company name as we discussed.</w:t>
      </w:r>
    </w:p>
  </w:comment>
  <w:comment w:id="11" w:author="Hemalatha Chiranjeevulu" w:date="2021-08-25T12:01:00Z" w:initials="HC">
    <w:p w14:paraId="1EBBAE1E" w14:textId="4C71FDB1" w:rsidR="00583C56" w:rsidRDefault="00583C56">
      <w:pPr>
        <w:pStyle w:val="CommentText"/>
      </w:pPr>
      <w:r>
        <w:rPr>
          <w:rStyle w:val="CommentReference"/>
        </w:rPr>
        <w:annotationRef/>
      </w:r>
      <w:r>
        <w:t>Modified the company name.</w:t>
      </w:r>
    </w:p>
  </w:comment>
  <w:comment w:id="12" w:author="Ramaraj Marimuthu" w:date="2021-08-25T11:38:00Z" w:initials="RM">
    <w:p w14:paraId="44E40F9F" w14:textId="77777777" w:rsidR="003B7843" w:rsidRDefault="003B7843">
      <w:pPr>
        <w:pStyle w:val="CommentText"/>
      </w:pPr>
      <w:r>
        <w:rPr>
          <w:rStyle w:val="CommentReference"/>
        </w:rPr>
        <w:annotationRef/>
      </w:r>
      <w:r>
        <w:t>Please modify the address like below,</w:t>
      </w:r>
    </w:p>
    <w:p w14:paraId="10056898" w14:textId="77777777" w:rsidR="003B7843" w:rsidRDefault="003B7843">
      <w:pPr>
        <w:pStyle w:val="CommentText"/>
      </w:pPr>
    </w:p>
    <w:p w14:paraId="5D9819B6" w14:textId="77777777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9-8 Sekimai Musashino-shi</w:t>
      </w:r>
      <w:r>
        <w:rPr>
          <w:noProof/>
          <w:sz w:val="22"/>
          <w:szCs w:val="22"/>
        </w:rPr>
        <w:t>,</w:t>
      </w:r>
    </w:p>
    <w:p w14:paraId="17ADA94C" w14:textId="7C448406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707 Oxford Rd</w:t>
      </w:r>
      <w:r>
        <w:rPr>
          <w:noProof/>
          <w:sz w:val="22"/>
          <w:szCs w:val="22"/>
        </w:rPr>
        <w:t>,</w:t>
      </w:r>
    </w:p>
    <w:p w14:paraId="1F6A3953" w14:textId="77777777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Kaloadagatan</w:t>
      </w:r>
      <w:r>
        <w:rPr>
          <w:noProof/>
          <w:sz w:val="22"/>
          <w:szCs w:val="22"/>
        </w:rPr>
        <w:t xml:space="preserve">, </w:t>
      </w:r>
      <w:r w:rsidRPr="00700675">
        <w:rPr>
          <w:noProof/>
          <w:sz w:val="22"/>
          <w:szCs w:val="22"/>
        </w:rPr>
        <w:t>Göteborg</w:t>
      </w:r>
      <w:r>
        <w:rPr>
          <w:noProof/>
          <w:sz w:val="22"/>
          <w:szCs w:val="22"/>
        </w:rPr>
        <w:t>,</w:t>
      </w:r>
    </w:p>
    <w:p w14:paraId="6DFD7781" w14:textId="61EA6DBF" w:rsidR="003B7843" w:rsidRDefault="003B7843">
      <w:pPr>
        <w:pStyle w:val="CommentText"/>
      </w:pPr>
      <w:r w:rsidRPr="00700675">
        <w:rPr>
          <w:noProof/>
          <w:sz w:val="22"/>
          <w:szCs w:val="22"/>
        </w:rPr>
        <w:t>Sweden</w:t>
      </w:r>
      <w:r>
        <w:rPr>
          <w:noProof/>
          <w:sz w:val="22"/>
          <w:szCs w:val="22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C4BE06" w15:done="0"/>
  <w15:commentEx w15:paraId="35D43DCD" w15:paraIdParent="05C4BE06" w15:done="0"/>
  <w15:commentEx w15:paraId="082DFAB3" w15:done="0"/>
  <w15:commentEx w15:paraId="198269EA" w15:done="0"/>
  <w15:commentEx w15:paraId="2488890F" w15:paraIdParent="198269EA" w15:done="0"/>
  <w15:commentEx w15:paraId="1EBBAE1E" w15:paraIdParent="198269EA" w15:done="0"/>
  <w15:commentEx w15:paraId="6DFD7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0C025" w16cex:dateUtc="2021-08-25T07:42:00Z"/>
  <w16cex:commentExtensible w16cex:durableId="24D0C719" w16cex:dateUtc="2021-08-25T08:11:00Z"/>
  <w16cex:commentExtensible w16cex:durableId="24D0A96E" w16cex:dateUtc="2021-08-25T06:05:00Z"/>
  <w16cex:commentExtensible w16cex:durableId="24D0A6B5" w16cex:dateUtc="2021-08-25T05:53:00Z"/>
  <w16cex:commentExtensible w16cex:durableId="24D0A9DF" w16cex:dateUtc="2021-08-25T06:07:00Z"/>
  <w16cex:commentExtensible w16cex:durableId="24D0AF81" w16cex:dateUtc="2021-08-25T06:31:00Z"/>
  <w16cex:commentExtensible w16cex:durableId="24D0AA38" w16cex:dateUtc="2021-08-25T0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C4BE06" w16cid:durableId="24D0C025"/>
  <w16cid:commentId w16cid:paraId="35D43DCD" w16cid:durableId="24D0C719"/>
  <w16cid:commentId w16cid:paraId="082DFAB3" w16cid:durableId="24D0A96E"/>
  <w16cid:commentId w16cid:paraId="198269EA" w16cid:durableId="24D0A6B5"/>
  <w16cid:commentId w16cid:paraId="2488890F" w16cid:durableId="24D0A9DF"/>
  <w16cid:commentId w16cid:paraId="1EBBAE1E" w16cid:durableId="24D0AF81"/>
  <w16cid:commentId w16cid:paraId="6DFD7781" w16cid:durableId="24D0AA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17458" w14:textId="77777777" w:rsidR="007E0734" w:rsidRDefault="007E0734">
      <w:r>
        <w:separator/>
      </w:r>
    </w:p>
  </w:endnote>
  <w:endnote w:type="continuationSeparator" w:id="0">
    <w:p w14:paraId="051815F4" w14:textId="77777777" w:rsidR="007E0734" w:rsidRDefault="007E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3542" w14:textId="77777777" w:rsidR="00435804" w:rsidRDefault="0043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24E78" w14:textId="77777777" w:rsidR="007E0734" w:rsidRDefault="007E0734">
      <w:r>
        <w:separator/>
      </w:r>
    </w:p>
  </w:footnote>
  <w:footnote w:type="continuationSeparator" w:id="0">
    <w:p w14:paraId="47ABB599" w14:textId="77777777" w:rsidR="007E0734" w:rsidRDefault="007E0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C511"/>
      </v:shape>
    </w:pict>
  </w:numPicBullet>
  <w:abstractNum w:abstractNumId="0" w15:restartNumberingAfterBreak="0">
    <w:nsid w:val="109A17AE"/>
    <w:multiLevelType w:val="hybridMultilevel"/>
    <w:tmpl w:val="698A49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2F70"/>
    <w:multiLevelType w:val="multilevel"/>
    <w:tmpl w:val="21B8D4C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FF957B7"/>
    <w:multiLevelType w:val="multilevel"/>
    <w:tmpl w:val="9D8C93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maraj Marimuthu">
    <w15:presenceInfo w15:providerId="AD" w15:userId="S::ramaraj.marimuthu@syncfusion.com::8d5108a7-6fd0-455e-a4b3-e205c5420ca3"/>
  </w15:person>
  <w15:person w15:author="Hemalatha Chiranjeevulu">
    <w15:presenceInfo w15:providerId="AD" w15:userId="S::hemalatha.chiranjeevulu@syncfusion.com::368a81d9-f7ef-4b36-9b60-a82521a1bf2c"/>
  </w15:person>
  <w15:person w15:author="Selvarathinam Muthu">
    <w15:presenceInfo w15:providerId="AD" w15:userId="S-1-5-21-1415224841-4160497810-138773753-4802"/>
  </w15:person>
  <w15:person w15:author="Ramaraj Marimuthu [2]">
    <w15:presenceInfo w15:providerId="None" w15:userId="Ramaraj Marimuthu"/>
  </w15:person>
  <w15:person w15:author="Suriya Balamurugan">
    <w15:presenceInfo w15:providerId="AD" w15:userId="S::suriya.balamurugan@syncfusion.com::8a401894-a263-489f-a7ae-4271582ea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768"/>
    <w:rsid w:val="00007909"/>
    <w:rsid w:val="00015B4F"/>
    <w:rsid w:val="00027397"/>
    <w:rsid w:val="0004407A"/>
    <w:rsid w:val="0004698E"/>
    <w:rsid w:val="000513A1"/>
    <w:rsid w:val="00073FBF"/>
    <w:rsid w:val="0008248F"/>
    <w:rsid w:val="000962B6"/>
    <w:rsid w:val="000A39C9"/>
    <w:rsid w:val="000C25A3"/>
    <w:rsid w:val="000D798A"/>
    <w:rsid w:val="000F2B4F"/>
    <w:rsid w:val="000F648B"/>
    <w:rsid w:val="00101322"/>
    <w:rsid w:val="00101BD8"/>
    <w:rsid w:val="00112978"/>
    <w:rsid w:val="00122820"/>
    <w:rsid w:val="00160CBC"/>
    <w:rsid w:val="00174284"/>
    <w:rsid w:val="001779F1"/>
    <w:rsid w:val="00180511"/>
    <w:rsid w:val="00182312"/>
    <w:rsid w:val="001921BE"/>
    <w:rsid w:val="00192F7B"/>
    <w:rsid w:val="00195B01"/>
    <w:rsid w:val="001A4E73"/>
    <w:rsid w:val="001A7C08"/>
    <w:rsid w:val="001A7E39"/>
    <w:rsid w:val="001B146E"/>
    <w:rsid w:val="001B4F73"/>
    <w:rsid w:val="001D38BF"/>
    <w:rsid w:val="001E12B8"/>
    <w:rsid w:val="001F7D00"/>
    <w:rsid w:val="00214E12"/>
    <w:rsid w:val="00234A92"/>
    <w:rsid w:val="00273507"/>
    <w:rsid w:val="00281526"/>
    <w:rsid w:val="00283BCF"/>
    <w:rsid w:val="00285645"/>
    <w:rsid w:val="00285CFF"/>
    <w:rsid w:val="00294619"/>
    <w:rsid w:val="002A0BBC"/>
    <w:rsid w:val="002A4306"/>
    <w:rsid w:val="002A59E7"/>
    <w:rsid w:val="002C388B"/>
    <w:rsid w:val="0031324D"/>
    <w:rsid w:val="00317063"/>
    <w:rsid w:val="0031792E"/>
    <w:rsid w:val="00325919"/>
    <w:rsid w:val="00330D3E"/>
    <w:rsid w:val="003422F6"/>
    <w:rsid w:val="00374AF3"/>
    <w:rsid w:val="003963A9"/>
    <w:rsid w:val="003A2A71"/>
    <w:rsid w:val="003A7109"/>
    <w:rsid w:val="003B2670"/>
    <w:rsid w:val="003B7843"/>
    <w:rsid w:val="003C164D"/>
    <w:rsid w:val="003E25B4"/>
    <w:rsid w:val="003F3805"/>
    <w:rsid w:val="00411634"/>
    <w:rsid w:val="0041196C"/>
    <w:rsid w:val="00414B03"/>
    <w:rsid w:val="00435804"/>
    <w:rsid w:val="00437F20"/>
    <w:rsid w:val="00446402"/>
    <w:rsid w:val="004668D1"/>
    <w:rsid w:val="00487540"/>
    <w:rsid w:val="004914F3"/>
    <w:rsid w:val="0049215C"/>
    <w:rsid w:val="004D0229"/>
    <w:rsid w:val="004D6234"/>
    <w:rsid w:val="004F267D"/>
    <w:rsid w:val="0050669F"/>
    <w:rsid w:val="00531BC2"/>
    <w:rsid w:val="00532553"/>
    <w:rsid w:val="005648E8"/>
    <w:rsid w:val="00570E25"/>
    <w:rsid w:val="00583C56"/>
    <w:rsid w:val="005B1BBA"/>
    <w:rsid w:val="005B5FD4"/>
    <w:rsid w:val="005D4374"/>
    <w:rsid w:val="005F3993"/>
    <w:rsid w:val="005F7657"/>
    <w:rsid w:val="006020A9"/>
    <w:rsid w:val="00610BCF"/>
    <w:rsid w:val="00622FEE"/>
    <w:rsid w:val="0064392D"/>
    <w:rsid w:val="0065014A"/>
    <w:rsid w:val="00656BA8"/>
    <w:rsid w:val="00660EFA"/>
    <w:rsid w:val="006718F7"/>
    <w:rsid w:val="006753E1"/>
    <w:rsid w:val="006838B2"/>
    <w:rsid w:val="00683DC9"/>
    <w:rsid w:val="00687EC7"/>
    <w:rsid w:val="00693333"/>
    <w:rsid w:val="00693794"/>
    <w:rsid w:val="006A5DD2"/>
    <w:rsid w:val="006A6C0A"/>
    <w:rsid w:val="006A7945"/>
    <w:rsid w:val="006D1365"/>
    <w:rsid w:val="00700675"/>
    <w:rsid w:val="00717768"/>
    <w:rsid w:val="007619F4"/>
    <w:rsid w:val="007857A5"/>
    <w:rsid w:val="0079301A"/>
    <w:rsid w:val="0079475F"/>
    <w:rsid w:val="00795CB7"/>
    <w:rsid w:val="007A27EE"/>
    <w:rsid w:val="007A533D"/>
    <w:rsid w:val="007B5357"/>
    <w:rsid w:val="007D1045"/>
    <w:rsid w:val="007D3C19"/>
    <w:rsid w:val="007D5D3B"/>
    <w:rsid w:val="007E0734"/>
    <w:rsid w:val="00810334"/>
    <w:rsid w:val="0086099C"/>
    <w:rsid w:val="00865A7F"/>
    <w:rsid w:val="008747EB"/>
    <w:rsid w:val="00881A9E"/>
    <w:rsid w:val="008A00D0"/>
    <w:rsid w:val="008A72FF"/>
    <w:rsid w:val="008B0D5A"/>
    <w:rsid w:val="008E7D62"/>
    <w:rsid w:val="0090318F"/>
    <w:rsid w:val="0091026C"/>
    <w:rsid w:val="00921B6C"/>
    <w:rsid w:val="009502FA"/>
    <w:rsid w:val="009515EE"/>
    <w:rsid w:val="009704E0"/>
    <w:rsid w:val="00972AAE"/>
    <w:rsid w:val="00980EC3"/>
    <w:rsid w:val="00984572"/>
    <w:rsid w:val="00987475"/>
    <w:rsid w:val="009A1241"/>
    <w:rsid w:val="009A5343"/>
    <w:rsid w:val="009C66E5"/>
    <w:rsid w:val="009E2FC7"/>
    <w:rsid w:val="009E381C"/>
    <w:rsid w:val="009F2674"/>
    <w:rsid w:val="00A03181"/>
    <w:rsid w:val="00A3746E"/>
    <w:rsid w:val="00A3787E"/>
    <w:rsid w:val="00A4357C"/>
    <w:rsid w:val="00A62247"/>
    <w:rsid w:val="00A7193C"/>
    <w:rsid w:val="00A7274B"/>
    <w:rsid w:val="00A92AFB"/>
    <w:rsid w:val="00AD42D8"/>
    <w:rsid w:val="00AF6E60"/>
    <w:rsid w:val="00B01BC5"/>
    <w:rsid w:val="00B03075"/>
    <w:rsid w:val="00B12575"/>
    <w:rsid w:val="00B2560C"/>
    <w:rsid w:val="00B74E2E"/>
    <w:rsid w:val="00B76316"/>
    <w:rsid w:val="00B94A39"/>
    <w:rsid w:val="00BA3B07"/>
    <w:rsid w:val="00BA71B3"/>
    <w:rsid w:val="00BB341F"/>
    <w:rsid w:val="00BB671E"/>
    <w:rsid w:val="00BB6F84"/>
    <w:rsid w:val="00BC0C77"/>
    <w:rsid w:val="00BD5572"/>
    <w:rsid w:val="00C40D6C"/>
    <w:rsid w:val="00C44CE0"/>
    <w:rsid w:val="00C71D22"/>
    <w:rsid w:val="00CA1A31"/>
    <w:rsid w:val="00CA223E"/>
    <w:rsid w:val="00CA3F55"/>
    <w:rsid w:val="00CB01EA"/>
    <w:rsid w:val="00CB0DC7"/>
    <w:rsid w:val="00CB2B67"/>
    <w:rsid w:val="00CE2011"/>
    <w:rsid w:val="00CE57CB"/>
    <w:rsid w:val="00CF1322"/>
    <w:rsid w:val="00D05AE6"/>
    <w:rsid w:val="00D05B9B"/>
    <w:rsid w:val="00D13240"/>
    <w:rsid w:val="00D2035F"/>
    <w:rsid w:val="00D2349F"/>
    <w:rsid w:val="00D37552"/>
    <w:rsid w:val="00D41B61"/>
    <w:rsid w:val="00D66DB2"/>
    <w:rsid w:val="00D76AE2"/>
    <w:rsid w:val="00D853BD"/>
    <w:rsid w:val="00DA3AD1"/>
    <w:rsid w:val="00DB12C0"/>
    <w:rsid w:val="00DB4056"/>
    <w:rsid w:val="00DC14E4"/>
    <w:rsid w:val="00DC5819"/>
    <w:rsid w:val="00DD49CF"/>
    <w:rsid w:val="00DD515F"/>
    <w:rsid w:val="00DE0180"/>
    <w:rsid w:val="00DE2C1D"/>
    <w:rsid w:val="00DF0BE9"/>
    <w:rsid w:val="00E24059"/>
    <w:rsid w:val="00E25ED2"/>
    <w:rsid w:val="00E43A74"/>
    <w:rsid w:val="00E45851"/>
    <w:rsid w:val="00E70D95"/>
    <w:rsid w:val="00E840DF"/>
    <w:rsid w:val="00E94E0C"/>
    <w:rsid w:val="00E95424"/>
    <w:rsid w:val="00EB1B5B"/>
    <w:rsid w:val="00EC180F"/>
    <w:rsid w:val="00EC63CB"/>
    <w:rsid w:val="00ED1669"/>
    <w:rsid w:val="00F174E9"/>
    <w:rsid w:val="00F206B8"/>
    <w:rsid w:val="00F22906"/>
    <w:rsid w:val="00F27D7C"/>
    <w:rsid w:val="00F4063C"/>
    <w:rsid w:val="00F41AD8"/>
    <w:rsid w:val="00F536DD"/>
    <w:rsid w:val="00FA4599"/>
    <w:rsid w:val="00FA50D7"/>
    <w:rsid w:val="00FB167C"/>
    <w:rsid w:val="00FB6C28"/>
    <w:rsid w:val="00FE39C9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9F958"/>
  <w15:docId w15:val="{70AAB43A-B913-47D1-801A-F51A3CF5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  <w:style w:type="table" w:styleId="MediumShading1-Accent5">
    <w:name w:val="Medium Shading 1 Accent 5"/>
    <w:basedOn w:val="TableNormal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4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F3"/>
    <w:rPr>
      <w:rFonts w:ascii="Tahoma" w:eastAsia="Times New Roman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206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8B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8BF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1D38B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5CB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5CB7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795CB7"/>
    <w:rPr>
      <w:vertAlign w:val="superscript"/>
    </w:rPr>
  </w:style>
  <w:style w:type="paragraph" w:customStyle="1" w:styleId="t">
    <w:name w:val="t"/>
    <w:basedOn w:val="Normal"/>
    <w:rsid w:val="005B5FD4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E73"/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uiPriority w:val="99"/>
    <w:rsid w:val="00317063"/>
    <w:pPr>
      <w:spacing w:before="100" w:beforeAutospacing="1" w:after="100" w:afterAutospacing="1"/>
    </w:pPr>
    <w:rPr>
      <w:rFonts w:eastAsia="PMingLiU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3170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3AD1"/>
  </w:style>
  <w:style w:type="character" w:styleId="LineNumber">
    <w:name w:val="line number"/>
    <w:basedOn w:val="DefaultParagraphFont"/>
    <w:uiPriority w:val="99"/>
    <w:semiHidden/>
    <w:unhideWhenUsed/>
    <w:rsid w:val="008747EB"/>
  </w:style>
  <w:style w:type="character" w:styleId="PlaceholderText">
    <w:name w:val="Placeholder Text"/>
    <w:basedOn w:val="DefaultParagraphFont"/>
    <w:uiPriority w:val="99"/>
    <w:semiHidden/>
    <w:rsid w:val="0081033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3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50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50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507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E17A6-0684-446B-B070-30BB899C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Hemalatha Chiranjeevulu</cp:lastModifiedBy>
  <cp:revision>13</cp:revision>
  <cp:lastPrinted>2017-03-30T12:57:00Z</cp:lastPrinted>
  <dcterms:created xsi:type="dcterms:W3CDTF">2021-02-22T13:05:00Z</dcterms:created>
  <dcterms:modified xsi:type="dcterms:W3CDTF">2021-08-25T08:12:00Z</dcterms:modified>
</cp:coreProperties>
</file>